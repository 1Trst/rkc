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9E87" w14:textId="77777777" w:rsidR="00C14328" w:rsidRPr="003C11CC" w:rsidRDefault="00D7059F" w:rsidP="003F04BF">
      <w:pPr>
        <w:jc w:val="center"/>
        <w:rPr>
          <w:rFonts w:ascii="Aptos" w:hAnsi="Aptos"/>
          <w:b/>
          <w:kern w:val="28"/>
          <w:sz w:val="32"/>
          <w:szCs w:val="32"/>
        </w:rPr>
      </w:pPr>
      <w:r>
        <w:rPr>
          <w:rFonts w:ascii="Calibri Light" w:hAnsi="Calibri Light"/>
          <w:b/>
          <w:bCs/>
          <w:kern w:val="28"/>
          <w:sz w:val="32"/>
          <w:szCs w:val="32"/>
        </w:rPr>
        <w:t>Titre</w:t>
      </w:r>
    </w:p>
    <w:p w14:paraId="604A60BB" w14:textId="77777777" w:rsidR="003F04BF" w:rsidRPr="003C11CC" w:rsidRDefault="003F04BF" w:rsidP="00C35D13">
      <w:pPr>
        <w:spacing w:after="0" w:line="240" w:lineRule="auto"/>
        <w:rPr>
          <w:rFonts w:ascii="Aptos" w:hAnsi="Aptos"/>
        </w:rPr>
      </w:pPr>
    </w:p>
    <w:p w14:paraId="552D7584" w14:textId="5A018A0F" w:rsidR="00D3385D" w:rsidRPr="000F0928" w:rsidRDefault="00C35D13" w:rsidP="000F0928">
      <w:pPr>
        <w:spacing w:after="0" w:line="240" w:lineRule="auto"/>
        <w:jc w:val="both"/>
        <w:rPr>
          <w:ins w:id="0" w:author="Microsoft Word" w:date="2024-12-26T13:25:00Z" w16du:dateUtc="2024-12-26T12:25:00Z"/>
          <w:rFonts w:ascii="Aptos" w:hAnsi="Aptos"/>
        </w:rPr>
      </w:pPr>
      <w:r w:rsidRPr="003C11CC">
        <w:rPr>
          <w:rFonts w:ascii="Aptos" w:hAnsi="Aptos"/>
        </w:rPr>
        <w:t>A</w:t>
      </w:r>
    </w:p>
    <w:p w14:paraId="14BAC2D8" w14:textId="052F5F9B" w:rsidR="001D29A7" w:rsidRPr="00C35D13" w:rsidRDefault="001D29A7" w:rsidP="000F0928">
      <w:pPr>
        <w:jc w:val="both"/>
        <w:rPr>
          <w:rFonts w:ascii="Aptos" w:hAnsi="Aptos"/>
        </w:rPr>
      </w:pPr>
    </w:p>
    <w:sectPr w:rsidR="001D29A7" w:rsidRPr="00C35D13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E7B88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1C790328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266164B2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667909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E7A16">
      <w:rPr>
        <w:lang w:val="en-US"/>
      </w:rPr>
      <w:t>202</w:t>
    </w:r>
    <w:r w:rsidR="00D70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61587A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E7A16">
      <w:rPr>
        <w:lang w:val="en-US"/>
      </w:rPr>
      <w:t>202</w:t>
    </w:r>
    <w:r w:rsidR="00D70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F3A2C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308989DB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1D53E075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738E49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98517D">
      <w:rPr>
        <w:noProof/>
      </w:rPr>
      <w:drawing>
        <wp:inline distT="0" distB="0" distL="0" distR="0" wp14:anchorId="29675BCE" wp14:editId="0AD9CAE5">
          <wp:extent cx="2347291" cy="4762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4679"/>
                  <a:stretch/>
                </pic:blipFill>
                <pic:spPr bwMode="auto">
                  <a:xfrm>
                    <a:off x="0" y="0"/>
                    <a:ext cx="2356142" cy="4780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98517D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166D06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166D0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220FC8" wp14:editId="3CC42DB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0928"/>
    <w:rsid w:val="000F1E99"/>
    <w:rsid w:val="001328ED"/>
    <w:rsid w:val="00166D06"/>
    <w:rsid w:val="00170EEF"/>
    <w:rsid w:val="00196C63"/>
    <w:rsid w:val="001A75CC"/>
    <w:rsid w:val="001B3649"/>
    <w:rsid w:val="001B685C"/>
    <w:rsid w:val="001D29A7"/>
    <w:rsid w:val="001D3313"/>
    <w:rsid w:val="001E1C60"/>
    <w:rsid w:val="00275DAF"/>
    <w:rsid w:val="00294B9A"/>
    <w:rsid w:val="002B2E38"/>
    <w:rsid w:val="002B64E9"/>
    <w:rsid w:val="002C6F63"/>
    <w:rsid w:val="002D08FA"/>
    <w:rsid w:val="003462ED"/>
    <w:rsid w:val="00371CCF"/>
    <w:rsid w:val="003A1335"/>
    <w:rsid w:val="003E7A16"/>
    <w:rsid w:val="003F04BF"/>
    <w:rsid w:val="00401E77"/>
    <w:rsid w:val="0040489B"/>
    <w:rsid w:val="00412BD0"/>
    <w:rsid w:val="00442C10"/>
    <w:rsid w:val="0045059A"/>
    <w:rsid w:val="0045137B"/>
    <w:rsid w:val="004557F0"/>
    <w:rsid w:val="004B6034"/>
    <w:rsid w:val="005278EF"/>
    <w:rsid w:val="00555155"/>
    <w:rsid w:val="00570D8F"/>
    <w:rsid w:val="005F519C"/>
    <w:rsid w:val="00650077"/>
    <w:rsid w:val="00671B01"/>
    <w:rsid w:val="00693F62"/>
    <w:rsid w:val="006A3700"/>
    <w:rsid w:val="006D2034"/>
    <w:rsid w:val="006E09B9"/>
    <w:rsid w:val="006E0C9D"/>
    <w:rsid w:val="006F5B1D"/>
    <w:rsid w:val="00723DAE"/>
    <w:rsid w:val="00756F96"/>
    <w:rsid w:val="00764607"/>
    <w:rsid w:val="007721A2"/>
    <w:rsid w:val="007D546A"/>
    <w:rsid w:val="007E148E"/>
    <w:rsid w:val="007F10C3"/>
    <w:rsid w:val="00812675"/>
    <w:rsid w:val="00894C97"/>
    <w:rsid w:val="008C5AD0"/>
    <w:rsid w:val="008E0301"/>
    <w:rsid w:val="009613E5"/>
    <w:rsid w:val="00966DB9"/>
    <w:rsid w:val="009711EC"/>
    <w:rsid w:val="0098517D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834CE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02B"/>
    <w:rsid w:val="00BB42B6"/>
    <w:rsid w:val="00BC7BFF"/>
    <w:rsid w:val="00BD244F"/>
    <w:rsid w:val="00BE3519"/>
    <w:rsid w:val="00C14328"/>
    <w:rsid w:val="00C34215"/>
    <w:rsid w:val="00C35D13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7059F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57F46"/>
    <w:rsid w:val="00F61A1C"/>
    <w:rsid w:val="00F813E4"/>
    <w:rsid w:val="00F8704C"/>
    <w:rsid w:val="00FA56BD"/>
    <w:rsid w:val="00FB10E3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538784-8EE8-4A91-9CC5-9D5DEA684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